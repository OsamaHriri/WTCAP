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97B1" w14:textId="7673C781" w:rsidR="00B0067B" w:rsidRPr="008837EB" w:rsidRDefault="00B0067B">
      <w:pPr>
        <w:jc w:val="center"/>
        <w:rPr>
          <w:rFonts w:cstheme="minorHAnsi"/>
          <w:b/>
          <w:sz w:val="24"/>
          <w:szCs w:val="24"/>
          <w:rPrChange w:id="0" w:author="Nareed Hashem" w:date="2020-02-10T19:37:00Z">
            <w:rPr>
              <w:b/>
            </w:rPr>
          </w:rPrChange>
        </w:rPr>
        <w:pPrChange w:id="1" w:author="Nareed Hashem" w:date="2020-02-10T19:24:00Z">
          <w:pPr>
            <w:bidi w:val="0"/>
          </w:pPr>
        </w:pPrChange>
      </w:pPr>
      <w:bookmarkStart w:id="2" w:name="_GoBack"/>
      <w:r w:rsidRPr="008837EB">
        <w:rPr>
          <w:rFonts w:cstheme="minorHAnsi"/>
          <w:b/>
          <w:sz w:val="24"/>
          <w:szCs w:val="24"/>
          <w:rPrChange w:id="3" w:author="Nareed Hashem" w:date="2020-02-10T19:37:00Z">
            <w:rPr>
              <w:b/>
            </w:rPr>
          </w:rPrChange>
        </w:rPr>
        <w:t>Final Project</w:t>
      </w:r>
    </w:p>
    <w:bookmarkEnd w:id="2"/>
    <w:p w14:paraId="4AE684CF" w14:textId="52B9981F" w:rsidR="00B0067B" w:rsidRPr="008837EB" w:rsidRDefault="00B0067B" w:rsidP="00B0067B">
      <w:pPr>
        <w:bidi w:val="0"/>
        <w:rPr>
          <w:ins w:id="4" w:author="Nareed Hashem" w:date="2020-02-10T19:23:00Z"/>
          <w:rFonts w:cstheme="minorHAnsi"/>
          <w:bCs/>
          <w:sz w:val="24"/>
          <w:szCs w:val="24"/>
          <w:u w:val="single"/>
          <w:rPrChange w:id="5" w:author="Nareed Hashem" w:date="2020-02-10T19:37:00Z">
            <w:rPr>
              <w:ins w:id="6" w:author="Nareed Hashem" w:date="2020-02-10T19:23:00Z"/>
              <w:bCs/>
              <w:u w:val="single"/>
            </w:rPr>
          </w:rPrChange>
        </w:rPr>
      </w:pPr>
      <w:r w:rsidRPr="008837EB">
        <w:rPr>
          <w:rFonts w:cstheme="minorHAnsi"/>
          <w:bCs/>
          <w:sz w:val="24"/>
          <w:szCs w:val="24"/>
          <w:u w:val="single"/>
          <w:rPrChange w:id="7" w:author="Nareed Hashem" w:date="2020-02-10T19:37:00Z">
            <w:rPr>
              <w:b/>
              <w:u w:val="single"/>
            </w:rPr>
          </w:rPrChange>
        </w:rPr>
        <w:t>1</w:t>
      </w:r>
      <w:r w:rsidRPr="008837EB">
        <w:rPr>
          <w:rFonts w:cstheme="minorHAnsi"/>
          <w:bCs/>
          <w:sz w:val="24"/>
          <w:szCs w:val="24"/>
          <w:u w:val="single"/>
          <w:vertAlign w:val="superscript"/>
          <w:rPrChange w:id="8" w:author="Nareed Hashem" w:date="2020-02-10T19:37:00Z">
            <w:rPr>
              <w:b/>
              <w:u w:val="single"/>
              <w:vertAlign w:val="superscript"/>
            </w:rPr>
          </w:rPrChange>
        </w:rPr>
        <w:t>st</w:t>
      </w:r>
      <w:r w:rsidRPr="008837EB">
        <w:rPr>
          <w:rFonts w:cstheme="minorHAnsi"/>
          <w:bCs/>
          <w:sz w:val="24"/>
          <w:szCs w:val="24"/>
          <w:u w:val="single"/>
          <w:rPrChange w:id="9" w:author="Nareed Hashem" w:date="2020-02-10T19:37:00Z">
            <w:rPr>
              <w:b/>
              <w:u w:val="single"/>
            </w:rPr>
          </w:rPrChange>
        </w:rPr>
        <w:t xml:space="preserve"> meeting – 10.02.2020</w:t>
      </w:r>
    </w:p>
    <w:p w14:paraId="350DCBA2" w14:textId="17220D64" w:rsidR="00B0067B" w:rsidRPr="008837EB" w:rsidRDefault="00B0067B" w:rsidP="00B0067B">
      <w:pPr>
        <w:rPr>
          <w:ins w:id="10" w:author="Nareed Hashem" w:date="2020-02-10T19:24:00Z"/>
          <w:rFonts w:cstheme="minorHAnsi"/>
          <w:b/>
          <w:sz w:val="24"/>
          <w:szCs w:val="24"/>
          <w:rtl/>
          <w:rPrChange w:id="11" w:author="Nareed Hashem" w:date="2020-02-10T19:37:00Z">
            <w:rPr>
              <w:ins w:id="12" w:author="Nareed Hashem" w:date="2020-02-10T19:24:00Z"/>
              <w:b/>
              <w:rtl/>
            </w:rPr>
          </w:rPrChange>
        </w:rPr>
      </w:pPr>
      <w:ins w:id="13" w:author="Nareed Hashem" w:date="2020-02-10T19:24:00Z">
        <w:r w:rsidRPr="008837EB">
          <w:rPr>
            <w:rFonts w:cstheme="minorHAnsi" w:hint="eastAsia"/>
            <w:b/>
            <w:sz w:val="24"/>
            <w:szCs w:val="24"/>
            <w:rtl/>
            <w:rPrChange w:id="14" w:author="Nareed Hashem" w:date="2020-02-10T19:37:00Z">
              <w:rPr>
                <w:rFonts w:hint="eastAsia"/>
                <w:b/>
                <w:rtl/>
              </w:rPr>
            </w:rPrChange>
          </w:rPr>
          <w:t>מערכת</w:t>
        </w:r>
        <w:r w:rsidRPr="008837EB">
          <w:rPr>
            <w:rFonts w:cstheme="minorHAnsi"/>
            <w:b/>
            <w:sz w:val="24"/>
            <w:szCs w:val="24"/>
            <w:rtl/>
            <w:rPrChange w:id="15" w:author="Nareed Hashem" w:date="2020-02-10T19:37:00Z">
              <w:rPr>
                <w:b/>
                <w:rtl/>
              </w:rPr>
            </w:rPrChange>
          </w:rPr>
          <w:t xml:space="preserve"> לתיוג מילים </w:t>
        </w:r>
      </w:ins>
    </w:p>
    <w:p w14:paraId="106878FE" w14:textId="69DAD50D" w:rsidR="00B0067B" w:rsidRPr="008837EB" w:rsidRDefault="00B0067B" w:rsidP="00B0067B">
      <w:pPr>
        <w:pStyle w:val="ListParagraph"/>
        <w:numPr>
          <w:ilvl w:val="0"/>
          <w:numId w:val="3"/>
        </w:numPr>
        <w:rPr>
          <w:ins w:id="16" w:author="Nareed Hashem" w:date="2020-02-10T19:25:00Z"/>
          <w:rFonts w:cstheme="minorHAnsi"/>
          <w:b/>
          <w:sz w:val="24"/>
          <w:szCs w:val="24"/>
          <w:rPrChange w:id="17" w:author="Nareed Hashem" w:date="2020-02-10T19:37:00Z">
            <w:rPr>
              <w:ins w:id="18" w:author="Nareed Hashem" w:date="2020-02-10T19:25:00Z"/>
              <w:b/>
            </w:rPr>
          </w:rPrChange>
        </w:rPr>
      </w:pPr>
      <w:ins w:id="19" w:author="Nareed Hashem" w:date="2020-02-10T19:24:00Z">
        <w:r w:rsidRPr="008837EB">
          <w:rPr>
            <w:rFonts w:cstheme="minorHAnsi" w:hint="eastAsia"/>
            <w:b/>
            <w:sz w:val="24"/>
            <w:szCs w:val="24"/>
            <w:rtl/>
            <w:rPrChange w:id="20" w:author="Nareed Hashem" w:date="2020-02-10T19:37:00Z">
              <w:rPr>
                <w:rFonts w:hint="eastAsia"/>
                <w:b/>
                <w:rtl/>
              </w:rPr>
            </w:rPrChange>
          </w:rPr>
          <w:t>לייצג</w:t>
        </w:r>
        <w:r w:rsidRPr="008837EB">
          <w:rPr>
            <w:rFonts w:cstheme="minorHAnsi"/>
            <w:b/>
            <w:sz w:val="24"/>
            <w:szCs w:val="24"/>
            <w:rtl/>
            <w:rPrChange w:id="21" w:author="Nareed Hashem" w:date="2020-02-10T19:37:00Z">
              <w:rPr>
                <w:b/>
                <w:rtl/>
              </w:rPr>
            </w:rPrChange>
          </w:rPr>
          <w:t xml:space="preserve"> </w:t>
        </w:r>
        <w:r w:rsidRPr="008837EB">
          <w:rPr>
            <w:rFonts w:cstheme="minorHAnsi" w:hint="eastAsia"/>
            <w:b/>
            <w:sz w:val="24"/>
            <w:szCs w:val="24"/>
            <w:rtl/>
            <w:rPrChange w:id="22" w:author="Nareed Hashem" w:date="2020-02-10T19:37:00Z">
              <w:rPr>
                <w:rFonts w:hint="eastAsia"/>
                <w:b/>
                <w:rtl/>
              </w:rPr>
            </w:rPrChange>
          </w:rPr>
          <w:t>אונטולוג</w:t>
        </w:r>
      </w:ins>
      <w:ins w:id="23" w:author="Nareed Hashem" w:date="2020-02-10T19:25:00Z">
        <w:r w:rsidRPr="008837EB">
          <w:rPr>
            <w:rFonts w:cstheme="minorHAnsi" w:hint="eastAsia"/>
            <w:b/>
            <w:sz w:val="24"/>
            <w:szCs w:val="24"/>
            <w:rtl/>
            <w:rPrChange w:id="24" w:author="Nareed Hashem" w:date="2020-02-10T19:37:00Z">
              <w:rPr>
                <w:rFonts w:hint="eastAsia"/>
                <w:b/>
                <w:rtl/>
              </w:rPr>
            </w:rPrChange>
          </w:rPr>
          <w:t>יה</w:t>
        </w:r>
        <w:r w:rsidRPr="008837EB">
          <w:rPr>
            <w:rFonts w:cstheme="minorHAnsi"/>
            <w:b/>
            <w:sz w:val="24"/>
            <w:szCs w:val="24"/>
            <w:rtl/>
            <w:rPrChange w:id="25" w:author="Nareed Hashem" w:date="2020-02-10T19:37:00Z">
              <w:rPr>
                <w:b/>
                <w:rtl/>
              </w:rPr>
            </w:rPrChange>
          </w:rPr>
          <w:t xml:space="preserve"> של מילים בערבית </w:t>
        </w:r>
      </w:ins>
    </w:p>
    <w:p w14:paraId="6E482176" w14:textId="5CAF7285" w:rsidR="00B0067B" w:rsidRPr="008837EB" w:rsidRDefault="00B0067B" w:rsidP="00B0067B">
      <w:pPr>
        <w:pStyle w:val="ListParagraph"/>
        <w:numPr>
          <w:ilvl w:val="0"/>
          <w:numId w:val="3"/>
        </w:numPr>
        <w:rPr>
          <w:ins w:id="26" w:author="Nareed Hashem" w:date="2020-02-10T19:25:00Z"/>
          <w:rFonts w:cstheme="minorHAnsi"/>
          <w:b/>
          <w:sz w:val="24"/>
          <w:szCs w:val="24"/>
          <w:rPrChange w:id="27" w:author="Nareed Hashem" w:date="2020-02-10T19:37:00Z">
            <w:rPr>
              <w:ins w:id="28" w:author="Nareed Hashem" w:date="2020-02-10T19:25:00Z"/>
              <w:b/>
            </w:rPr>
          </w:rPrChange>
        </w:rPr>
      </w:pPr>
      <w:ins w:id="29" w:author="Nareed Hashem" w:date="2020-02-10T19:25:00Z">
        <w:r w:rsidRPr="008837EB">
          <w:rPr>
            <w:rFonts w:cstheme="minorHAnsi" w:hint="eastAsia"/>
            <w:b/>
            <w:sz w:val="24"/>
            <w:szCs w:val="24"/>
            <w:rtl/>
            <w:rPrChange w:id="30" w:author="Nareed Hashem" w:date="2020-02-10T19:37:00Z">
              <w:rPr>
                <w:rFonts w:hint="eastAsia"/>
                <w:b/>
                <w:rtl/>
              </w:rPr>
            </w:rPrChange>
          </w:rPr>
          <w:t>לזהות</w:t>
        </w:r>
        <w:r w:rsidRPr="008837EB">
          <w:rPr>
            <w:rFonts w:cstheme="minorHAnsi"/>
            <w:b/>
            <w:sz w:val="24"/>
            <w:szCs w:val="24"/>
            <w:rtl/>
            <w:rPrChange w:id="31" w:author="Nareed Hashem" w:date="2020-02-10T19:37:00Z">
              <w:rPr>
                <w:b/>
                <w:rtl/>
              </w:rPr>
            </w:rPrChange>
          </w:rPr>
          <w:t xml:space="preserve"> סתירה במשפטים למשל שתי מילות עוקבות שתיוג שלהם סותרים אחד את השני. </w:t>
        </w:r>
      </w:ins>
    </w:p>
    <w:p w14:paraId="056697F9" w14:textId="372B12CC" w:rsidR="00B1759C" w:rsidRPr="00140AEA" w:rsidRDefault="00B1759C">
      <w:pPr>
        <w:pStyle w:val="ListParagraph"/>
        <w:numPr>
          <w:ilvl w:val="0"/>
          <w:numId w:val="3"/>
        </w:numPr>
        <w:rPr>
          <w:ins w:id="32" w:author="Nareed Hashem" w:date="2020-02-10T19:26:00Z"/>
          <w:rFonts w:cstheme="minorHAnsi"/>
          <w:b/>
          <w:sz w:val="24"/>
          <w:szCs w:val="24"/>
          <w:rtl/>
          <w:rPrChange w:id="33" w:author="Nareed Hashem" w:date="2020-02-10T19:40:00Z">
            <w:rPr>
              <w:ins w:id="34" w:author="Nareed Hashem" w:date="2020-02-10T19:26:00Z"/>
              <w:b/>
              <w:rtl/>
            </w:rPr>
          </w:rPrChange>
        </w:rPr>
        <w:pPrChange w:id="35" w:author="Nareed Hashem" w:date="2020-02-10T19:40:00Z">
          <w:pPr/>
        </w:pPrChange>
      </w:pPr>
      <w:ins w:id="36" w:author="Nareed Hashem" w:date="2020-02-10T19:26:00Z">
        <w:r w:rsidRPr="008837EB">
          <w:rPr>
            <w:rFonts w:cstheme="minorHAnsi" w:hint="eastAsia"/>
            <w:b/>
            <w:sz w:val="24"/>
            <w:szCs w:val="24"/>
            <w:rtl/>
            <w:rPrChange w:id="37" w:author="Nareed Hashem" w:date="2020-02-10T19:37:00Z">
              <w:rPr>
                <w:rFonts w:hint="eastAsia"/>
                <w:b/>
                <w:rtl/>
              </w:rPr>
            </w:rPrChange>
          </w:rPr>
          <w:t>זיהוי</w:t>
        </w:r>
        <w:r w:rsidRPr="008837EB">
          <w:rPr>
            <w:rFonts w:cstheme="minorHAnsi"/>
            <w:b/>
            <w:sz w:val="24"/>
            <w:szCs w:val="24"/>
            <w:rtl/>
            <w:rPrChange w:id="38" w:author="Nareed Hashem" w:date="2020-02-10T19:37:00Z">
              <w:rPr>
                <w:b/>
                <w:rtl/>
              </w:rPr>
            </w:rPrChange>
          </w:rPr>
          <w:t xml:space="preserve"> מטפורה. </w:t>
        </w:r>
      </w:ins>
    </w:p>
    <w:p w14:paraId="02A6183C" w14:textId="1D6C932C" w:rsidR="00B1759C" w:rsidRPr="008837EB" w:rsidRDefault="006002C5" w:rsidP="00B1759C">
      <w:pPr>
        <w:rPr>
          <w:ins w:id="39" w:author="Nareed Hashem" w:date="2020-02-10T19:27:00Z"/>
          <w:rFonts w:cstheme="minorHAnsi"/>
          <w:b/>
          <w:sz w:val="24"/>
          <w:szCs w:val="24"/>
          <w:rtl/>
          <w:rPrChange w:id="40" w:author="Nareed Hashem" w:date="2020-02-10T19:37:00Z">
            <w:rPr>
              <w:ins w:id="41" w:author="Nareed Hashem" w:date="2020-02-10T19:27:00Z"/>
              <w:b/>
              <w:rtl/>
            </w:rPr>
          </w:rPrChange>
        </w:rPr>
      </w:pPr>
      <w:ins w:id="42" w:author="Nareed Hashem" w:date="2020-02-10T19:26:00Z">
        <w:r w:rsidRPr="008837EB">
          <w:rPr>
            <w:rFonts w:cstheme="minorHAnsi" w:hint="eastAsia"/>
            <w:b/>
            <w:sz w:val="24"/>
            <w:szCs w:val="24"/>
            <w:rtl/>
            <w:rPrChange w:id="43" w:author="Nareed Hashem" w:date="2020-02-10T19:37:00Z">
              <w:rPr>
                <w:rFonts w:hint="eastAsia"/>
                <w:b/>
                <w:rtl/>
              </w:rPr>
            </w:rPrChange>
          </w:rPr>
          <w:t>מטרת</w:t>
        </w:r>
        <w:r w:rsidRPr="008837EB">
          <w:rPr>
            <w:rFonts w:cstheme="minorHAnsi"/>
            <w:b/>
            <w:sz w:val="24"/>
            <w:szCs w:val="24"/>
            <w:rtl/>
            <w:rPrChange w:id="44" w:author="Nareed Hashem" w:date="2020-02-10T19:37:00Z">
              <w:rPr>
                <w:b/>
                <w:rtl/>
              </w:rPr>
            </w:rPrChange>
          </w:rPr>
          <w:t xml:space="preserve"> על </w:t>
        </w:r>
        <w:r w:rsidRPr="008837EB">
          <w:rPr>
            <w:rFonts w:cstheme="minorHAnsi"/>
            <w:b/>
            <w:sz w:val="24"/>
            <w:szCs w:val="24"/>
            <w:rPrChange w:id="45" w:author="Nareed Hashem" w:date="2020-02-10T19:37:00Z">
              <w:rPr>
                <w:b/>
              </w:rPr>
            </w:rPrChange>
          </w:rPr>
          <w:sym w:font="Wingdings" w:char="F0DF"/>
        </w:r>
        <w:r w:rsidRPr="008837EB">
          <w:rPr>
            <w:rFonts w:cstheme="minorHAnsi"/>
            <w:b/>
            <w:sz w:val="24"/>
            <w:szCs w:val="24"/>
            <w:rtl/>
            <w:rPrChange w:id="46" w:author="Nareed Hashem" w:date="2020-02-10T19:37:00Z">
              <w:rPr>
                <w:b/>
                <w:rtl/>
              </w:rPr>
            </w:rPrChange>
          </w:rPr>
          <w:t xml:space="preserve"> </w:t>
        </w:r>
        <w:r w:rsidR="00FE515B" w:rsidRPr="008837EB">
          <w:rPr>
            <w:rFonts w:cstheme="minorHAnsi" w:hint="eastAsia"/>
            <w:b/>
            <w:sz w:val="24"/>
            <w:szCs w:val="24"/>
            <w:rtl/>
            <w:rPrChange w:id="47" w:author="Nareed Hashem" w:date="2020-02-10T19:37:00Z">
              <w:rPr>
                <w:rFonts w:hint="eastAsia"/>
                <w:b/>
                <w:rtl/>
              </w:rPr>
            </w:rPrChange>
          </w:rPr>
          <w:t>מילון</w:t>
        </w:r>
        <w:r w:rsidR="00FE515B" w:rsidRPr="008837EB">
          <w:rPr>
            <w:rFonts w:cstheme="minorHAnsi"/>
            <w:b/>
            <w:sz w:val="24"/>
            <w:szCs w:val="24"/>
            <w:rtl/>
            <w:rPrChange w:id="48" w:author="Nareed Hashem" w:date="2020-02-10T19:37:00Z">
              <w:rPr>
                <w:b/>
                <w:rtl/>
              </w:rPr>
            </w:rPrChange>
          </w:rPr>
          <w:t xml:space="preserve"> </w:t>
        </w:r>
      </w:ins>
      <w:ins w:id="49" w:author="Nareed Hashem" w:date="2020-02-10T19:36:00Z">
        <w:r w:rsidR="00471476" w:rsidRPr="008837EB">
          <w:rPr>
            <w:rFonts w:cstheme="minorHAnsi" w:hint="eastAsia"/>
            <w:b/>
            <w:sz w:val="24"/>
            <w:szCs w:val="24"/>
            <w:rtl/>
            <w:rPrChange w:id="50" w:author="Nareed Hashem" w:date="2020-02-10T19:37:00Z">
              <w:rPr>
                <w:rFonts w:hint="eastAsia"/>
                <w:b/>
                <w:rtl/>
              </w:rPr>
            </w:rPrChange>
          </w:rPr>
          <w:t>מתויג</w:t>
        </w:r>
      </w:ins>
      <w:ins w:id="51" w:author="Nareed Hashem" w:date="2020-02-10T19:26:00Z">
        <w:r w:rsidR="00FE515B" w:rsidRPr="008837EB">
          <w:rPr>
            <w:rFonts w:cstheme="minorHAnsi"/>
            <w:b/>
            <w:sz w:val="24"/>
            <w:szCs w:val="24"/>
            <w:rtl/>
            <w:rPrChange w:id="52" w:author="Nareed Hashem" w:date="2020-02-10T19:37:00Z">
              <w:rPr>
                <w:b/>
                <w:rtl/>
              </w:rPr>
            </w:rPrChange>
          </w:rPr>
          <w:t xml:space="preserve"> </w:t>
        </w:r>
        <w:r w:rsidR="004C2C41" w:rsidRPr="008837EB">
          <w:rPr>
            <w:rFonts w:cstheme="minorHAnsi"/>
            <w:b/>
            <w:sz w:val="24"/>
            <w:szCs w:val="24"/>
            <w:rtl/>
            <w:rPrChange w:id="53" w:author="Nareed Hashem" w:date="2020-02-10T19:37:00Z">
              <w:rPr>
                <w:b/>
                <w:rtl/>
              </w:rPr>
            </w:rPrChange>
          </w:rPr>
          <w:t>(</w:t>
        </w:r>
        <w:r w:rsidR="00FE515B" w:rsidRPr="008837EB">
          <w:rPr>
            <w:rFonts w:cstheme="minorHAnsi"/>
            <w:b/>
            <w:sz w:val="24"/>
            <w:szCs w:val="24"/>
            <w:rtl/>
            <w:rPrChange w:id="54" w:author="Nareed Hashem" w:date="2020-02-10T19:37:00Z">
              <w:rPr>
                <w:b/>
                <w:rtl/>
              </w:rPr>
            </w:rPrChange>
          </w:rPr>
          <w:t>"</w:t>
        </w:r>
      </w:ins>
      <w:ins w:id="55" w:author="Nareed Hashem" w:date="2020-02-10T19:36:00Z">
        <w:r w:rsidR="00513FD7" w:rsidRPr="008837EB">
          <w:rPr>
            <w:rFonts w:cstheme="minorHAnsi" w:hint="eastAsia"/>
            <w:b/>
            <w:sz w:val="24"/>
            <w:szCs w:val="24"/>
            <w:rtl/>
            <w:rPrChange w:id="56" w:author="Nareed Hashem" w:date="2020-02-10T19:37:00Z">
              <w:rPr>
                <w:rFonts w:hint="eastAsia"/>
                <w:b/>
                <w:rtl/>
              </w:rPr>
            </w:rPrChange>
          </w:rPr>
          <w:t>תזאורוס</w:t>
        </w:r>
      </w:ins>
      <w:ins w:id="57" w:author="Nareed Hashem" w:date="2020-02-10T19:26:00Z">
        <w:r w:rsidR="00FE515B" w:rsidRPr="008837EB">
          <w:rPr>
            <w:rFonts w:cstheme="minorHAnsi"/>
            <w:b/>
            <w:sz w:val="24"/>
            <w:szCs w:val="24"/>
            <w:rtl/>
            <w:rPrChange w:id="58" w:author="Nareed Hashem" w:date="2020-02-10T19:37:00Z">
              <w:rPr>
                <w:b/>
                <w:rtl/>
              </w:rPr>
            </w:rPrChange>
          </w:rPr>
          <w:t>"</w:t>
        </w:r>
        <w:r w:rsidR="004C2C41" w:rsidRPr="008837EB">
          <w:rPr>
            <w:rFonts w:cstheme="minorHAnsi"/>
            <w:b/>
            <w:sz w:val="24"/>
            <w:szCs w:val="24"/>
            <w:rtl/>
            <w:rPrChange w:id="59" w:author="Nareed Hashem" w:date="2020-02-10T19:37:00Z">
              <w:rPr>
                <w:b/>
                <w:rtl/>
              </w:rPr>
            </w:rPrChange>
          </w:rPr>
          <w:t>)</w:t>
        </w:r>
      </w:ins>
      <w:ins w:id="60" w:author="Nareed Hashem" w:date="2020-02-10T19:27:00Z">
        <w:r w:rsidR="00D76E78" w:rsidRPr="008837EB">
          <w:rPr>
            <w:rFonts w:cstheme="minorHAnsi"/>
            <w:b/>
            <w:sz w:val="24"/>
            <w:szCs w:val="24"/>
            <w:rtl/>
            <w:rPrChange w:id="61" w:author="Nareed Hashem" w:date="2020-02-10T19:37:00Z">
              <w:rPr>
                <w:b/>
                <w:rtl/>
              </w:rPr>
            </w:rPrChange>
          </w:rPr>
          <w:t xml:space="preserve"> שיכיל</w:t>
        </w:r>
      </w:ins>
    </w:p>
    <w:p w14:paraId="63293060" w14:textId="44E1B501" w:rsidR="00980564" w:rsidRPr="008837EB" w:rsidRDefault="00D76E78" w:rsidP="00980564">
      <w:pPr>
        <w:pStyle w:val="ListParagraph"/>
        <w:numPr>
          <w:ilvl w:val="0"/>
          <w:numId w:val="3"/>
        </w:numPr>
        <w:rPr>
          <w:ins w:id="62" w:author="Nareed Hashem" w:date="2020-02-10T19:27:00Z"/>
          <w:rFonts w:cstheme="minorHAnsi"/>
          <w:b/>
          <w:sz w:val="24"/>
          <w:szCs w:val="24"/>
          <w:rPrChange w:id="63" w:author="Nareed Hashem" w:date="2020-02-10T19:37:00Z">
            <w:rPr>
              <w:ins w:id="64" w:author="Nareed Hashem" w:date="2020-02-10T19:27:00Z"/>
              <w:b/>
            </w:rPr>
          </w:rPrChange>
        </w:rPr>
      </w:pPr>
      <w:ins w:id="65" w:author="Nareed Hashem" w:date="2020-02-10T19:27:00Z">
        <w:r w:rsidRPr="008837EB">
          <w:rPr>
            <w:rFonts w:cstheme="minorHAnsi" w:hint="eastAsia"/>
            <w:b/>
            <w:sz w:val="24"/>
            <w:szCs w:val="24"/>
            <w:rtl/>
            <w:rPrChange w:id="66" w:author="Nareed Hashem" w:date="2020-02-10T19:37:00Z">
              <w:rPr>
                <w:rFonts w:hint="eastAsia"/>
                <w:b/>
                <w:rtl/>
              </w:rPr>
            </w:rPrChange>
          </w:rPr>
          <w:t>היררכיה</w:t>
        </w:r>
        <w:r w:rsidRPr="008837EB">
          <w:rPr>
            <w:rFonts w:cstheme="minorHAnsi"/>
            <w:b/>
            <w:sz w:val="24"/>
            <w:szCs w:val="24"/>
            <w:rtl/>
            <w:rPrChange w:id="67" w:author="Nareed Hashem" w:date="2020-02-10T19:37:00Z">
              <w:rPr>
                <w:b/>
                <w:rtl/>
              </w:rPr>
            </w:rPrChange>
          </w:rPr>
          <w:t xml:space="preserve"> </w:t>
        </w:r>
      </w:ins>
      <w:ins w:id="68" w:author="Nareed Hashem" w:date="2020-02-10T19:36:00Z">
        <w:r w:rsidR="00513FD7" w:rsidRPr="008837EB">
          <w:rPr>
            <w:rFonts w:cstheme="minorHAnsi" w:hint="eastAsia"/>
            <w:b/>
            <w:sz w:val="24"/>
            <w:szCs w:val="24"/>
            <w:rtl/>
            <w:rPrChange w:id="69" w:author="Nareed Hashem" w:date="2020-02-10T19:37:00Z">
              <w:rPr>
                <w:rFonts w:hint="eastAsia"/>
                <w:b/>
                <w:rtl/>
              </w:rPr>
            </w:rPrChange>
          </w:rPr>
          <w:t>מושגית</w:t>
        </w:r>
      </w:ins>
      <w:ins w:id="70" w:author="Nareed Hashem" w:date="2020-02-10T19:27:00Z">
        <w:r w:rsidR="00084B52" w:rsidRPr="008837EB">
          <w:rPr>
            <w:rFonts w:cstheme="minorHAnsi"/>
            <w:b/>
            <w:sz w:val="24"/>
            <w:szCs w:val="24"/>
            <w:rtl/>
            <w:rPrChange w:id="71" w:author="Nareed Hashem" w:date="2020-02-10T19:37:00Z">
              <w:rPr>
                <w:b/>
                <w:rtl/>
              </w:rPr>
            </w:rPrChange>
          </w:rPr>
          <w:t xml:space="preserve"> (מיון/סיווג)</w:t>
        </w:r>
      </w:ins>
    </w:p>
    <w:p w14:paraId="22FE46C9" w14:textId="1CF2413C" w:rsidR="00084B52" w:rsidRPr="008837EB" w:rsidRDefault="00896830" w:rsidP="00980564">
      <w:pPr>
        <w:pStyle w:val="ListParagraph"/>
        <w:numPr>
          <w:ilvl w:val="0"/>
          <w:numId w:val="3"/>
        </w:numPr>
        <w:rPr>
          <w:ins w:id="72" w:author="Nareed Hashem" w:date="2020-02-10T19:28:00Z"/>
          <w:rFonts w:cstheme="minorHAnsi"/>
          <w:b/>
          <w:sz w:val="24"/>
          <w:szCs w:val="24"/>
          <w:rPrChange w:id="73" w:author="Nareed Hashem" w:date="2020-02-10T19:37:00Z">
            <w:rPr>
              <w:ins w:id="74" w:author="Nareed Hashem" w:date="2020-02-10T19:28:00Z"/>
              <w:b/>
            </w:rPr>
          </w:rPrChange>
        </w:rPr>
      </w:pPr>
      <w:ins w:id="75" w:author="Nareed Hashem" w:date="2020-02-10T19:28:00Z">
        <w:r w:rsidRPr="008837EB">
          <w:rPr>
            <w:rFonts w:cstheme="minorHAnsi" w:hint="eastAsia"/>
            <w:b/>
            <w:sz w:val="24"/>
            <w:szCs w:val="24"/>
            <w:rtl/>
            <w:rPrChange w:id="76" w:author="Nareed Hashem" w:date="2020-02-10T19:37:00Z">
              <w:rPr>
                <w:rFonts w:hint="eastAsia"/>
                <w:b/>
                <w:rtl/>
              </w:rPr>
            </w:rPrChange>
          </w:rPr>
          <w:t>קשר</w:t>
        </w:r>
        <w:r w:rsidRPr="008837EB">
          <w:rPr>
            <w:rFonts w:cstheme="minorHAnsi"/>
            <w:b/>
            <w:sz w:val="24"/>
            <w:szCs w:val="24"/>
            <w:rtl/>
            <w:rPrChange w:id="77" w:author="Nareed Hashem" w:date="2020-02-10T19:37:00Z">
              <w:rPr>
                <w:b/>
                <w:rtl/>
              </w:rPr>
            </w:rPrChange>
          </w:rPr>
          <w:t xml:space="preserve"> </w:t>
        </w:r>
        <w:r w:rsidRPr="008837EB">
          <w:rPr>
            <w:rFonts w:cstheme="minorHAnsi" w:hint="eastAsia"/>
            <w:b/>
            <w:sz w:val="24"/>
            <w:szCs w:val="24"/>
            <w:rtl/>
            <w:rPrChange w:id="78" w:author="Nareed Hashem" w:date="2020-02-10T19:37:00Z">
              <w:rPr>
                <w:rFonts w:hint="eastAsia"/>
                <w:b/>
                <w:rtl/>
              </w:rPr>
            </w:rPrChange>
          </w:rPr>
          <w:t>של</w:t>
        </w:r>
        <w:r w:rsidRPr="008837EB">
          <w:rPr>
            <w:rFonts w:cstheme="minorHAnsi"/>
            <w:b/>
            <w:sz w:val="24"/>
            <w:szCs w:val="24"/>
            <w:rtl/>
            <w:rPrChange w:id="79" w:author="Nareed Hashem" w:date="2020-02-10T19:37:00Z">
              <w:rPr>
                <w:b/>
                <w:rtl/>
              </w:rPr>
            </w:rPrChange>
          </w:rPr>
          <w:t xml:space="preserve"> </w:t>
        </w:r>
        <w:r w:rsidRPr="008837EB">
          <w:rPr>
            <w:rFonts w:cstheme="minorHAnsi" w:hint="eastAsia"/>
            <w:b/>
            <w:sz w:val="24"/>
            <w:szCs w:val="24"/>
            <w:rtl/>
            <w:rPrChange w:id="80" w:author="Nareed Hashem" w:date="2020-02-10T19:37:00Z">
              <w:rPr>
                <w:rFonts w:hint="eastAsia"/>
                <w:b/>
                <w:rtl/>
              </w:rPr>
            </w:rPrChange>
          </w:rPr>
          <w:t>מילה</w:t>
        </w:r>
        <w:r w:rsidRPr="008837EB">
          <w:rPr>
            <w:rFonts w:cstheme="minorHAnsi"/>
            <w:b/>
            <w:sz w:val="24"/>
            <w:szCs w:val="24"/>
            <w:rtl/>
            <w:rPrChange w:id="81" w:author="Nareed Hashem" w:date="2020-02-10T19:37:00Z">
              <w:rPr>
                <w:b/>
                <w:rtl/>
              </w:rPr>
            </w:rPrChange>
          </w:rPr>
          <w:t xml:space="preserve"> </w:t>
        </w:r>
        <w:r w:rsidRPr="008837EB">
          <w:rPr>
            <w:rFonts w:cstheme="minorHAnsi" w:hint="eastAsia"/>
            <w:b/>
            <w:sz w:val="24"/>
            <w:szCs w:val="24"/>
            <w:rtl/>
            <w:rPrChange w:id="82" w:author="Nareed Hashem" w:date="2020-02-10T19:37:00Z">
              <w:rPr>
                <w:rFonts w:hint="eastAsia"/>
                <w:b/>
                <w:rtl/>
              </w:rPr>
            </w:rPrChange>
          </w:rPr>
          <w:t>נרדפת</w:t>
        </w:r>
        <w:r w:rsidRPr="008837EB">
          <w:rPr>
            <w:rFonts w:cstheme="minorHAnsi"/>
            <w:b/>
            <w:sz w:val="24"/>
            <w:szCs w:val="24"/>
            <w:rtl/>
            <w:rPrChange w:id="83" w:author="Nareed Hashem" w:date="2020-02-10T19:37:00Z">
              <w:rPr>
                <w:b/>
                <w:rtl/>
              </w:rPr>
            </w:rPrChange>
          </w:rPr>
          <w:t>.</w:t>
        </w:r>
      </w:ins>
    </w:p>
    <w:p w14:paraId="18754CA1" w14:textId="14BD4D60" w:rsidR="00896830" w:rsidRPr="008837EB" w:rsidRDefault="00896830" w:rsidP="00980564">
      <w:pPr>
        <w:pStyle w:val="ListParagraph"/>
        <w:numPr>
          <w:ilvl w:val="0"/>
          <w:numId w:val="3"/>
        </w:numPr>
        <w:rPr>
          <w:ins w:id="84" w:author="Nareed Hashem" w:date="2020-02-10T19:28:00Z"/>
          <w:rFonts w:cstheme="minorHAnsi"/>
          <w:b/>
          <w:sz w:val="24"/>
          <w:szCs w:val="24"/>
          <w:rPrChange w:id="85" w:author="Nareed Hashem" w:date="2020-02-10T19:37:00Z">
            <w:rPr>
              <w:ins w:id="86" w:author="Nareed Hashem" w:date="2020-02-10T19:28:00Z"/>
              <w:b/>
            </w:rPr>
          </w:rPrChange>
        </w:rPr>
      </w:pPr>
      <w:ins w:id="87" w:author="Nareed Hashem" w:date="2020-02-10T19:28:00Z">
        <w:r w:rsidRPr="008837EB">
          <w:rPr>
            <w:rFonts w:cstheme="minorHAnsi" w:hint="eastAsia"/>
            <w:b/>
            <w:sz w:val="24"/>
            <w:szCs w:val="24"/>
            <w:rtl/>
            <w:rPrChange w:id="88" w:author="Nareed Hashem" w:date="2020-02-10T19:37:00Z">
              <w:rPr>
                <w:rFonts w:hint="eastAsia"/>
                <w:b/>
                <w:rtl/>
              </w:rPr>
            </w:rPrChange>
          </w:rPr>
          <w:t>קשר</w:t>
        </w:r>
        <w:r w:rsidRPr="008837EB">
          <w:rPr>
            <w:rFonts w:cstheme="minorHAnsi"/>
            <w:b/>
            <w:sz w:val="24"/>
            <w:szCs w:val="24"/>
            <w:rtl/>
            <w:rPrChange w:id="89" w:author="Nareed Hashem" w:date="2020-02-10T19:37:00Z">
              <w:rPr>
                <w:b/>
                <w:rtl/>
              </w:rPr>
            </w:rPrChange>
          </w:rPr>
          <w:t xml:space="preserve"> </w:t>
        </w:r>
        <w:r w:rsidRPr="008837EB">
          <w:rPr>
            <w:rFonts w:cstheme="minorHAnsi" w:hint="eastAsia"/>
            <w:b/>
            <w:sz w:val="24"/>
            <w:szCs w:val="24"/>
            <w:rtl/>
            <w:rPrChange w:id="90" w:author="Nareed Hashem" w:date="2020-02-10T19:37:00Z">
              <w:rPr>
                <w:rFonts w:hint="eastAsia"/>
                <w:b/>
                <w:rtl/>
              </w:rPr>
            </w:rPrChange>
          </w:rPr>
          <w:t>של</w:t>
        </w:r>
        <w:r w:rsidRPr="008837EB">
          <w:rPr>
            <w:rFonts w:cstheme="minorHAnsi"/>
            <w:b/>
            <w:sz w:val="24"/>
            <w:szCs w:val="24"/>
            <w:rtl/>
            <w:rPrChange w:id="91" w:author="Nareed Hashem" w:date="2020-02-10T19:37:00Z">
              <w:rPr>
                <w:b/>
                <w:rtl/>
              </w:rPr>
            </w:rPrChange>
          </w:rPr>
          <w:t xml:space="preserve"> </w:t>
        </w:r>
        <w:r w:rsidRPr="008837EB">
          <w:rPr>
            <w:rFonts w:cstheme="minorHAnsi" w:hint="eastAsia"/>
            <w:b/>
            <w:sz w:val="24"/>
            <w:szCs w:val="24"/>
            <w:rtl/>
            <w:rPrChange w:id="92" w:author="Nareed Hashem" w:date="2020-02-10T19:37:00Z">
              <w:rPr>
                <w:rFonts w:hint="eastAsia"/>
                <w:b/>
                <w:rtl/>
              </w:rPr>
            </w:rPrChange>
          </w:rPr>
          <w:t>מילה</w:t>
        </w:r>
        <w:r w:rsidRPr="008837EB">
          <w:rPr>
            <w:rFonts w:cstheme="minorHAnsi"/>
            <w:b/>
            <w:sz w:val="24"/>
            <w:szCs w:val="24"/>
            <w:rtl/>
            <w:rPrChange w:id="93" w:author="Nareed Hashem" w:date="2020-02-10T19:37:00Z">
              <w:rPr>
                <w:b/>
                <w:rtl/>
              </w:rPr>
            </w:rPrChange>
          </w:rPr>
          <w:t xml:space="preserve"> </w:t>
        </w:r>
        <w:r w:rsidRPr="008837EB">
          <w:rPr>
            <w:rFonts w:cstheme="minorHAnsi" w:hint="eastAsia"/>
            <w:b/>
            <w:sz w:val="24"/>
            <w:szCs w:val="24"/>
            <w:rtl/>
            <w:rPrChange w:id="94" w:author="Nareed Hashem" w:date="2020-02-10T19:37:00Z">
              <w:rPr>
                <w:rFonts w:hint="eastAsia"/>
                <w:b/>
                <w:rtl/>
              </w:rPr>
            </w:rPrChange>
          </w:rPr>
          <w:t>נגדית</w:t>
        </w:r>
        <w:r w:rsidRPr="008837EB">
          <w:rPr>
            <w:rFonts w:cstheme="minorHAnsi"/>
            <w:b/>
            <w:sz w:val="24"/>
            <w:szCs w:val="24"/>
            <w:rtl/>
            <w:rPrChange w:id="95" w:author="Nareed Hashem" w:date="2020-02-10T19:37:00Z">
              <w:rPr>
                <w:b/>
                <w:rtl/>
              </w:rPr>
            </w:rPrChange>
          </w:rPr>
          <w:t>.</w:t>
        </w:r>
      </w:ins>
    </w:p>
    <w:p w14:paraId="6B92F197" w14:textId="77777777" w:rsidR="00244415" w:rsidRPr="008837EB" w:rsidRDefault="00896830" w:rsidP="00244415">
      <w:pPr>
        <w:pStyle w:val="ListParagraph"/>
        <w:numPr>
          <w:ilvl w:val="0"/>
          <w:numId w:val="3"/>
        </w:numPr>
        <w:rPr>
          <w:ins w:id="96" w:author="Nareed Hashem" w:date="2020-02-10T19:30:00Z"/>
          <w:rFonts w:cstheme="minorHAnsi"/>
          <w:b/>
          <w:sz w:val="24"/>
          <w:szCs w:val="24"/>
          <w:rPrChange w:id="97" w:author="Nareed Hashem" w:date="2020-02-10T19:37:00Z">
            <w:rPr>
              <w:ins w:id="98" w:author="Nareed Hashem" w:date="2020-02-10T19:30:00Z"/>
              <w:b/>
            </w:rPr>
          </w:rPrChange>
        </w:rPr>
      </w:pPr>
      <w:ins w:id="99" w:author="Nareed Hashem" w:date="2020-02-10T19:28:00Z">
        <w:r w:rsidRPr="008837EB">
          <w:rPr>
            <w:rFonts w:cstheme="minorHAnsi" w:hint="eastAsia"/>
            <w:b/>
            <w:sz w:val="24"/>
            <w:szCs w:val="24"/>
            <w:rtl/>
            <w:rPrChange w:id="100" w:author="Nareed Hashem" w:date="2020-02-10T19:37:00Z">
              <w:rPr>
                <w:rFonts w:hint="eastAsia"/>
                <w:b/>
                <w:rtl/>
              </w:rPr>
            </w:rPrChange>
          </w:rPr>
          <w:t>קשר</w:t>
        </w:r>
        <w:r w:rsidRPr="008837EB">
          <w:rPr>
            <w:rFonts w:cstheme="minorHAnsi"/>
            <w:b/>
            <w:sz w:val="24"/>
            <w:szCs w:val="24"/>
            <w:rtl/>
            <w:rPrChange w:id="101" w:author="Nareed Hashem" w:date="2020-02-10T19:37:00Z">
              <w:rPr>
                <w:b/>
                <w:rtl/>
              </w:rPr>
            </w:rPrChange>
          </w:rPr>
          <w:t xml:space="preserve"> של </w:t>
        </w:r>
      </w:ins>
      <w:ins w:id="102" w:author="Nareed Hashem" w:date="2020-02-10T19:29:00Z">
        <w:r w:rsidR="00025876" w:rsidRPr="008837EB">
          <w:rPr>
            <w:rFonts w:cstheme="minorHAnsi"/>
            <w:bCs/>
            <w:sz w:val="24"/>
            <w:szCs w:val="24"/>
            <w:rPrChange w:id="103" w:author="Nareed Hashem" w:date="2020-02-10T19:37:00Z">
              <w:rPr>
                <w:b/>
              </w:rPr>
            </w:rPrChange>
          </w:rPr>
          <w:t>association</w:t>
        </w:r>
        <w:r w:rsidR="00025876" w:rsidRPr="008837EB">
          <w:rPr>
            <w:rFonts w:cstheme="minorHAnsi"/>
            <w:b/>
            <w:sz w:val="24"/>
            <w:szCs w:val="24"/>
            <w:rtl/>
            <w:rPrChange w:id="104" w:author="Nareed Hashem" w:date="2020-02-10T19:37:00Z">
              <w:rPr>
                <w:b/>
                <w:rtl/>
              </w:rPr>
            </w:rPrChange>
          </w:rPr>
          <w:t xml:space="preserve"> , </w:t>
        </w:r>
      </w:ins>
      <w:ins w:id="105" w:author="Nareed Hashem" w:date="2020-02-10T19:30:00Z">
        <w:r w:rsidR="00025876" w:rsidRPr="008837EB">
          <w:rPr>
            <w:rFonts w:cstheme="minorHAnsi" w:hint="eastAsia"/>
            <w:b/>
            <w:sz w:val="24"/>
            <w:szCs w:val="24"/>
            <w:rtl/>
            <w:rPrChange w:id="106" w:author="Nareed Hashem" w:date="2020-02-10T19:37:00Z">
              <w:rPr>
                <w:rFonts w:hint="eastAsia"/>
                <w:b/>
                <w:rtl/>
              </w:rPr>
            </w:rPrChange>
          </w:rPr>
          <w:t>למשל</w:t>
        </w:r>
        <w:r w:rsidR="00025876" w:rsidRPr="008837EB">
          <w:rPr>
            <w:rFonts w:cstheme="minorHAnsi"/>
            <w:b/>
            <w:sz w:val="24"/>
            <w:szCs w:val="24"/>
            <w:rtl/>
            <w:rPrChange w:id="107" w:author="Nareed Hashem" w:date="2020-02-10T19:37:00Z">
              <w:rPr>
                <w:b/>
                <w:rtl/>
              </w:rPr>
            </w:rPrChange>
          </w:rPr>
          <w:t xml:space="preserve"> </w:t>
        </w:r>
        <w:r w:rsidR="008A7B0C" w:rsidRPr="008837EB">
          <w:rPr>
            <w:rFonts w:cstheme="minorHAnsi" w:hint="eastAsia"/>
            <w:b/>
            <w:sz w:val="24"/>
            <w:szCs w:val="24"/>
            <w:rtl/>
            <w:rPrChange w:id="108" w:author="Nareed Hashem" w:date="2020-02-10T19:37:00Z">
              <w:rPr>
                <w:rFonts w:hint="eastAsia"/>
                <w:b/>
                <w:rtl/>
              </w:rPr>
            </w:rPrChange>
          </w:rPr>
          <w:t>שחור</w:t>
        </w:r>
        <w:r w:rsidR="008A7B0C" w:rsidRPr="008837EB">
          <w:rPr>
            <w:rFonts w:cstheme="minorHAnsi"/>
            <w:b/>
            <w:sz w:val="24"/>
            <w:szCs w:val="24"/>
            <w:rtl/>
            <w:rPrChange w:id="109" w:author="Nareed Hashem" w:date="2020-02-10T19:37:00Z">
              <w:rPr>
                <w:b/>
                <w:rtl/>
              </w:rPr>
            </w:rPrChange>
          </w:rPr>
          <w:t xml:space="preserve"> </w:t>
        </w:r>
        <w:r w:rsidR="008A7B0C" w:rsidRPr="008837EB">
          <w:rPr>
            <w:rFonts w:cstheme="minorHAnsi" w:hint="eastAsia"/>
            <w:b/>
            <w:sz w:val="24"/>
            <w:szCs w:val="24"/>
            <w:rtl/>
            <w:rPrChange w:id="110" w:author="Nareed Hashem" w:date="2020-02-10T19:37:00Z">
              <w:rPr>
                <w:rFonts w:hint="eastAsia"/>
                <w:b/>
                <w:rtl/>
              </w:rPr>
            </w:rPrChange>
          </w:rPr>
          <w:t>מסמן</w:t>
        </w:r>
        <w:r w:rsidR="008A7B0C" w:rsidRPr="008837EB">
          <w:rPr>
            <w:rFonts w:cstheme="minorHAnsi"/>
            <w:b/>
            <w:sz w:val="24"/>
            <w:szCs w:val="24"/>
            <w:rtl/>
            <w:rPrChange w:id="111" w:author="Nareed Hashem" w:date="2020-02-10T19:37:00Z">
              <w:rPr>
                <w:b/>
                <w:rtl/>
              </w:rPr>
            </w:rPrChange>
          </w:rPr>
          <w:t xml:space="preserve"> </w:t>
        </w:r>
        <w:r w:rsidR="008A7B0C" w:rsidRPr="008837EB">
          <w:rPr>
            <w:rFonts w:cstheme="minorHAnsi" w:hint="eastAsia"/>
            <w:b/>
            <w:sz w:val="24"/>
            <w:szCs w:val="24"/>
            <w:rtl/>
            <w:rPrChange w:id="112" w:author="Nareed Hashem" w:date="2020-02-10T19:37:00Z">
              <w:rPr>
                <w:rFonts w:hint="eastAsia"/>
                <w:b/>
                <w:rtl/>
              </w:rPr>
            </w:rPrChange>
          </w:rPr>
          <w:t>חושך</w:t>
        </w:r>
        <w:r w:rsidR="008A7B0C" w:rsidRPr="008837EB">
          <w:rPr>
            <w:rFonts w:cstheme="minorHAnsi"/>
            <w:b/>
            <w:sz w:val="24"/>
            <w:szCs w:val="24"/>
            <w:rtl/>
            <w:rPrChange w:id="113" w:author="Nareed Hashem" w:date="2020-02-10T19:37:00Z">
              <w:rPr>
                <w:b/>
                <w:rtl/>
              </w:rPr>
            </w:rPrChange>
          </w:rPr>
          <w:t>.</w:t>
        </w:r>
      </w:ins>
    </w:p>
    <w:p w14:paraId="3D4E26A7" w14:textId="2ECBA698" w:rsidR="00896830" w:rsidRPr="008837EB" w:rsidRDefault="00244415" w:rsidP="00244415">
      <w:pPr>
        <w:bidi w:val="0"/>
        <w:rPr>
          <w:ins w:id="114" w:author="Nareed Hashem" w:date="2020-02-10T19:31:00Z"/>
          <w:rFonts w:cstheme="minorHAnsi"/>
          <w:bCs/>
          <w:sz w:val="24"/>
          <w:szCs w:val="24"/>
          <w:rPrChange w:id="115" w:author="Nareed Hashem" w:date="2020-02-10T19:37:00Z">
            <w:rPr>
              <w:ins w:id="116" w:author="Nareed Hashem" w:date="2020-02-10T19:31:00Z"/>
              <w:bCs/>
            </w:rPr>
          </w:rPrChange>
        </w:rPr>
      </w:pPr>
      <w:ins w:id="117" w:author="Nareed Hashem" w:date="2020-02-10T19:31:00Z">
        <w:r w:rsidRPr="008837EB">
          <w:rPr>
            <w:rFonts w:cstheme="minorHAnsi"/>
            <w:bCs/>
            <w:sz w:val="24"/>
            <w:szCs w:val="24"/>
            <w:rPrChange w:id="118" w:author="Nareed Hashem" w:date="2020-02-10T19:37:00Z">
              <w:rPr>
                <w:bCs/>
              </w:rPr>
            </w:rPrChange>
          </w:rPr>
          <w:t>Flow of</w:t>
        </w:r>
        <w:r w:rsidR="00281BF9" w:rsidRPr="008837EB">
          <w:rPr>
            <w:rFonts w:cstheme="minorHAnsi"/>
            <w:bCs/>
            <w:sz w:val="24"/>
            <w:szCs w:val="24"/>
            <w:rPrChange w:id="119" w:author="Nareed Hashem" w:date="2020-02-10T19:37:00Z">
              <w:rPr>
                <w:bCs/>
              </w:rPr>
            </w:rPrChange>
          </w:rPr>
          <w:t xml:space="preserve"> how it's supposed to work for now </w:t>
        </w:r>
      </w:ins>
    </w:p>
    <w:p w14:paraId="55C2EC49" w14:textId="069887BF" w:rsidR="00281BF9" w:rsidRPr="008837EB" w:rsidRDefault="00757F99">
      <w:pPr>
        <w:pStyle w:val="ListParagraph"/>
        <w:numPr>
          <w:ilvl w:val="0"/>
          <w:numId w:val="4"/>
        </w:numPr>
        <w:bidi w:val="0"/>
        <w:rPr>
          <w:ins w:id="120" w:author="Nareed Hashem" w:date="2020-02-10T19:31:00Z"/>
          <w:rFonts w:cstheme="minorHAnsi"/>
          <w:bCs/>
          <w:sz w:val="24"/>
          <w:szCs w:val="24"/>
          <w:rPrChange w:id="121" w:author="Nareed Hashem" w:date="2020-02-10T19:37:00Z">
            <w:rPr>
              <w:ins w:id="122" w:author="Nareed Hashem" w:date="2020-02-10T19:31:00Z"/>
            </w:rPr>
          </w:rPrChange>
        </w:rPr>
      </w:pPr>
      <w:ins w:id="123" w:author="Nareed Hashem" w:date="2020-02-10T19:32:00Z">
        <w:r w:rsidRPr="008837EB">
          <w:rPr>
            <w:rFonts w:cstheme="minorHAnsi"/>
            <w:bCs/>
            <w:sz w:val="24"/>
            <w:szCs w:val="24"/>
            <w:rPrChange w:id="124" w:author="Nareed Hashem" w:date="2020-02-10T19:37:00Z">
              <w:rPr>
                <w:bCs/>
              </w:rPr>
            </w:rPrChange>
          </w:rPr>
          <w:t xml:space="preserve">Read the </w:t>
        </w:r>
      </w:ins>
      <w:ins w:id="125" w:author="Nareed Hashem" w:date="2020-02-10T19:31:00Z">
        <w:r w:rsidR="00146EC8" w:rsidRPr="008837EB">
          <w:rPr>
            <w:rFonts w:cstheme="minorHAnsi"/>
            <w:bCs/>
            <w:sz w:val="24"/>
            <w:szCs w:val="24"/>
            <w:rPrChange w:id="126" w:author="Nareed Hashem" w:date="2020-02-10T19:37:00Z">
              <w:rPr/>
            </w:rPrChange>
          </w:rPr>
          <w:t>add</w:t>
        </w:r>
      </w:ins>
      <w:ins w:id="127" w:author="Nareed Hashem" w:date="2020-02-10T19:32:00Z">
        <w:r w:rsidRPr="008837EB">
          <w:rPr>
            <w:rFonts w:cstheme="minorHAnsi"/>
            <w:bCs/>
            <w:sz w:val="24"/>
            <w:szCs w:val="24"/>
            <w:rPrChange w:id="128" w:author="Nareed Hashem" w:date="2020-02-10T19:37:00Z">
              <w:rPr>
                <w:bCs/>
              </w:rPr>
            </w:rPrChange>
          </w:rPr>
          <w:t>ed</w:t>
        </w:r>
      </w:ins>
      <w:ins w:id="129" w:author="Nareed Hashem" w:date="2020-02-10T19:31:00Z">
        <w:r w:rsidR="00146EC8" w:rsidRPr="008837EB">
          <w:rPr>
            <w:rFonts w:cstheme="minorHAnsi"/>
            <w:bCs/>
            <w:sz w:val="24"/>
            <w:szCs w:val="24"/>
            <w:rPrChange w:id="130" w:author="Nareed Hashem" w:date="2020-02-10T19:37:00Z">
              <w:rPr/>
            </w:rPrChange>
          </w:rPr>
          <w:t xml:space="preserve"> document (word, </w:t>
        </w:r>
      </w:ins>
      <w:ins w:id="131" w:author="Nareed Hashem" w:date="2020-02-10T19:36:00Z">
        <w:r w:rsidR="00513FD7" w:rsidRPr="008837EB">
          <w:rPr>
            <w:rFonts w:cstheme="minorHAnsi"/>
            <w:bCs/>
            <w:sz w:val="24"/>
            <w:szCs w:val="24"/>
            <w:rPrChange w:id="132" w:author="Nareed Hashem" w:date="2020-02-10T19:37:00Z">
              <w:rPr>
                <w:bCs/>
              </w:rPr>
            </w:rPrChange>
          </w:rPr>
          <w:t>pdf...</w:t>
        </w:r>
      </w:ins>
      <w:ins w:id="133" w:author="Nareed Hashem" w:date="2020-02-10T19:31:00Z">
        <w:r w:rsidR="00146EC8" w:rsidRPr="008837EB">
          <w:rPr>
            <w:rFonts w:cstheme="minorHAnsi"/>
            <w:bCs/>
            <w:sz w:val="24"/>
            <w:szCs w:val="24"/>
            <w:rPrChange w:id="134" w:author="Nareed Hashem" w:date="2020-02-10T19:37:00Z">
              <w:rPr/>
            </w:rPrChange>
          </w:rPr>
          <w:t>)</w:t>
        </w:r>
      </w:ins>
    </w:p>
    <w:p w14:paraId="49D22C43" w14:textId="626BDCF5" w:rsidR="00146EC8" w:rsidRPr="008837EB" w:rsidRDefault="00471476" w:rsidP="00146EC8">
      <w:pPr>
        <w:pStyle w:val="ListParagraph"/>
        <w:numPr>
          <w:ilvl w:val="0"/>
          <w:numId w:val="4"/>
        </w:numPr>
        <w:bidi w:val="0"/>
        <w:rPr>
          <w:ins w:id="135" w:author="Nareed Hashem" w:date="2020-02-10T19:32:00Z"/>
          <w:rFonts w:cstheme="minorHAnsi"/>
          <w:bCs/>
          <w:sz w:val="24"/>
          <w:szCs w:val="24"/>
          <w:rPrChange w:id="136" w:author="Nareed Hashem" w:date="2020-02-10T19:37:00Z">
            <w:rPr>
              <w:ins w:id="137" w:author="Nareed Hashem" w:date="2020-02-10T19:32:00Z"/>
              <w:bCs/>
            </w:rPr>
          </w:rPrChange>
        </w:rPr>
      </w:pPr>
      <w:ins w:id="138" w:author="Nareed Hashem" w:date="2020-02-10T19:36:00Z">
        <w:r w:rsidRPr="008837EB">
          <w:rPr>
            <w:rFonts w:cstheme="minorHAnsi"/>
            <w:bCs/>
            <w:sz w:val="24"/>
            <w:szCs w:val="24"/>
            <w:rPrChange w:id="139" w:author="Nareed Hashem" w:date="2020-02-10T19:37:00Z">
              <w:rPr>
                <w:bCs/>
              </w:rPr>
            </w:rPrChange>
          </w:rPr>
          <w:t>Tokenization</w:t>
        </w:r>
      </w:ins>
      <w:ins w:id="140" w:author="Nareed Hashem" w:date="2020-02-10T19:32:00Z">
        <w:r w:rsidR="00855212" w:rsidRPr="008837EB">
          <w:rPr>
            <w:rFonts w:cstheme="minorHAnsi"/>
            <w:bCs/>
            <w:sz w:val="24"/>
            <w:szCs w:val="24"/>
            <w:rPrChange w:id="141" w:author="Nareed Hashem" w:date="2020-02-10T19:37:00Z">
              <w:rPr>
                <w:bCs/>
              </w:rPr>
            </w:rPrChange>
          </w:rPr>
          <w:t>.</w:t>
        </w:r>
      </w:ins>
    </w:p>
    <w:p w14:paraId="5FE4B035" w14:textId="110E110F" w:rsidR="00B7123E" w:rsidRPr="008837EB" w:rsidRDefault="00855212" w:rsidP="00B7123E">
      <w:pPr>
        <w:pStyle w:val="ListParagraph"/>
        <w:numPr>
          <w:ilvl w:val="0"/>
          <w:numId w:val="4"/>
        </w:numPr>
        <w:bidi w:val="0"/>
        <w:rPr>
          <w:ins w:id="142" w:author="Nareed Hashem" w:date="2020-02-10T19:32:00Z"/>
          <w:rFonts w:cstheme="minorHAnsi"/>
          <w:bCs/>
          <w:sz w:val="24"/>
          <w:szCs w:val="24"/>
          <w:rPrChange w:id="143" w:author="Nareed Hashem" w:date="2020-02-10T19:37:00Z">
            <w:rPr>
              <w:ins w:id="144" w:author="Nareed Hashem" w:date="2020-02-10T19:32:00Z"/>
              <w:bCs/>
            </w:rPr>
          </w:rPrChange>
        </w:rPr>
      </w:pPr>
      <w:ins w:id="145" w:author="Nareed Hashem" w:date="2020-02-10T19:32:00Z">
        <w:r w:rsidRPr="008837EB">
          <w:rPr>
            <w:rFonts w:cstheme="minorHAnsi"/>
            <w:bCs/>
            <w:sz w:val="24"/>
            <w:szCs w:val="24"/>
            <w:rPrChange w:id="146" w:author="Nareed Hashem" w:date="2020-02-10T19:37:00Z">
              <w:rPr>
                <w:bCs/>
              </w:rPr>
            </w:rPrChange>
          </w:rPr>
          <w:t xml:space="preserve">Show a </w:t>
        </w:r>
        <w:r w:rsidR="00A55E4D" w:rsidRPr="008837EB">
          <w:rPr>
            <w:rFonts w:cstheme="minorHAnsi"/>
            <w:bCs/>
            <w:sz w:val="24"/>
            <w:szCs w:val="24"/>
            <w:rPrChange w:id="147" w:author="Nareed Hashem" w:date="2020-02-10T19:37:00Z">
              <w:rPr>
                <w:bCs/>
              </w:rPr>
            </w:rPrChange>
          </w:rPr>
          <w:t xml:space="preserve">line from the text with option of selecting a </w:t>
        </w:r>
      </w:ins>
      <w:ins w:id="148" w:author="Nareed Hashem" w:date="2020-02-10T19:36:00Z">
        <w:r w:rsidR="00471476" w:rsidRPr="008837EB">
          <w:rPr>
            <w:rFonts w:cstheme="minorHAnsi"/>
            <w:bCs/>
            <w:sz w:val="24"/>
            <w:szCs w:val="24"/>
            <w:rPrChange w:id="149" w:author="Nareed Hashem" w:date="2020-02-10T19:37:00Z">
              <w:rPr>
                <w:bCs/>
              </w:rPr>
            </w:rPrChange>
          </w:rPr>
          <w:t>specific</w:t>
        </w:r>
      </w:ins>
      <w:ins w:id="150" w:author="Nareed Hashem" w:date="2020-02-10T19:32:00Z">
        <w:r w:rsidR="00B7123E" w:rsidRPr="008837EB">
          <w:rPr>
            <w:rFonts w:cstheme="minorHAnsi"/>
            <w:bCs/>
            <w:sz w:val="24"/>
            <w:szCs w:val="24"/>
            <w:rPrChange w:id="151" w:author="Nareed Hashem" w:date="2020-02-10T19:37:00Z">
              <w:rPr>
                <w:bCs/>
              </w:rPr>
            </w:rPrChange>
          </w:rPr>
          <w:t xml:space="preserve"> term/word.</w:t>
        </w:r>
      </w:ins>
    </w:p>
    <w:p w14:paraId="5C3D1BB3" w14:textId="12D71AF3" w:rsidR="00711974" w:rsidRPr="008837EB" w:rsidRDefault="00B7123E" w:rsidP="00711974">
      <w:pPr>
        <w:pStyle w:val="ListParagraph"/>
        <w:numPr>
          <w:ilvl w:val="0"/>
          <w:numId w:val="4"/>
        </w:numPr>
        <w:bidi w:val="0"/>
        <w:rPr>
          <w:ins w:id="152" w:author="Nareed Hashem" w:date="2020-02-10T19:34:00Z"/>
          <w:rFonts w:cstheme="minorHAnsi"/>
          <w:bCs/>
          <w:sz w:val="24"/>
          <w:szCs w:val="24"/>
          <w:rPrChange w:id="153" w:author="Nareed Hashem" w:date="2020-02-10T19:37:00Z">
            <w:rPr>
              <w:ins w:id="154" w:author="Nareed Hashem" w:date="2020-02-10T19:34:00Z"/>
              <w:bCs/>
            </w:rPr>
          </w:rPrChange>
        </w:rPr>
      </w:pPr>
      <w:ins w:id="155" w:author="Nareed Hashem" w:date="2020-02-10T19:32:00Z">
        <w:r w:rsidRPr="008837EB">
          <w:rPr>
            <w:rFonts w:cstheme="minorHAnsi"/>
            <w:bCs/>
            <w:sz w:val="24"/>
            <w:szCs w:val="24"/>
            <w:rPrChange w:id="156" w:author="Nareed Hashem" w:date="2020-02-10T19:37:00Z">
              <w:rPr>
                <w:bCs/>
              </w:rPr>
            </w:rPrChange>
          </w:rPr>
          <w:t xml:space="preserve">Suggest tags </w:t>
        </w:r>
      </w:ins>
      <w:ins w:id="157" w:author="Nareed Hashem" w:date="2020-02-10T19:41:00Z">
        <w:r w:rsidR="007A659B">
          <w:rPr>
            <w:rFonts w:cstheme="minorHAnsi"/>
            <w:bCs/>
            <w:sz w:val="24"/>
            <w:szCs w:val="24"/>
          </w:rPr>
          <w:t xml:space="preserve">for selected word </w:t>
        </w:r>
      </w:ins>
      <w:ins w:id="158" w:author="Nareed Hashem" w:date="2020-02-10T19:32:00Z">
        <w:r w:rsidRPr="008837EB">
          <w:rPr>
            <w:rFonts w:cstheme="minorHAnsi"/>
            <w:bCs/>
            <w:sz w:val="24"/>
            <w:szCs w:val="24"/>
            <w:rPrChange w:id="159" w:author="Nareed Hashem" w:date="2020-02-10T19:37:00Z">
              <w:rPr>
                <w:bCs/>
              </w:rPr>
            </w:rPrChange>
          </w:rPr>
          <w:t>based on</w:t>
        </w:r>
      </w:ins>
    </w:p>
    <w:p w14:paraId="625E4A6F" w14:textId="48A36B69" w:rsidR="00711974" w:rsidRPr="008837EB" w:rsidRDefault="00711974" w:rsidP="00711974">
      <w:pPr>
        <w:pStyle w:val="ListParagraph"/>
        <w:numPr>
          <w:ilvl w:val="1"/>
          <w:numId w:val="4"/>
        </w:numPr>
        <w:bidi w:val="0"/>
        <w:rPr>
          <w:ins w:id="160" w:author="Nareed Hashem" w:date="2020-02-10T19:34:00Z"/>
          <w:rFonts w:cstheme="minorHAnsi"/>
          <w:bCs/>
          <w:sz w:val="24"/>
          <w:szCs w:val="24"/>
          <w:rPrChange w:id="161" w:author="Nareed Hashem" w:date="2020-02-10T19:37:00Z">
            <w:rPr>
              <w:ins w:id="162" w:author="Nareed Hashem" w:date="2020-02-10T19:34:00Z"/>
              <w:bCs/>
            </w:rPr>
          </w:rPrChange>
        </w:rPr>
      </w:pPr>
      <w:ins w:id="163" w:author="Nareed Hashem" w:date="2020-02-10T19:34:00Z">
        <w:r w:rsidRPr="008837EB">
          <w:rPr>
            <w:rFonts w:cstheme="minorHAnsi"/>
            <w:bCs/>
            <w:sz w:val="24"/>
            <w:szCs w:val="24"/>
            <w:rPrChange w:id="164" w:author="Nareed Hashem" w:date="2020-02-10T19:37:00Z">
              <w:rPr>
                <w:bCs/>
              </w:rPr>
            </w:rPrChange>
          </w:rPr>
          <w:t xml:space="preserve">Same word was tagged before </w:t>
        </w:r>
      </w:ins>
      <w:ins w:id="165" w:author="Nareed Hashem" w:date="2020-02-10T19:35:00Z">
        <w:r w:rsidR="00457211" w:rsidRPr="008837EB">
          <w:rPr>
            <w:rFonts w:cstheme="minorHAnsi"/>
            <w:bCs/>
            <w:sz w:val="24"/>
            <w:szCs w:val="24"/>
            <w:rPrChange w:id="166" w:author="Nareed Hashem" w:date="2020-02-10T19:37:00Z">
              <w:rPr>
                <w:bCs/>
              </w:rPr>
            </w:rPrChange>
          </w:rPr>
          <w:t xml:space="preserve">- </w:t>
        </w:r>
      </w:ins>
      <w:ins w:id="167" w:author="Nareed Hashem" w:date="2020-02-10T19:34:00Z">
        <w:r w:rsidRPr="008837EB">
          <w:rPr>
            <w:rFonts w:cstheme="minorHAnsi"/>
            <w:bCs/>
            <w:sz w:val="24"/>
            <w:szCs w:val="24"/>
            <w:rPrChange w:id="168" w:author="Nareed Hashem" w:date="2020-02-10T19:37:00Z">
              <w:rPr>
                <w:bCs/>
              </w:rPr>
            </w:rPrChange>
          </w:rPr>
          <w:t>suggest the saved tag</w:t>
        </w:r>
      </w:ins>
      <w:ins w:id="169" w:author="Nareed Hashem" w:date="2020-02-10T19:35:00Z">
        <w:r w:rsidR="004819C5" w:rsidRPr="008837EB">
          <w:rPr>
            <w:rFonts w:cstheme="minorHAnsi"/>
            <w:bCs/>
            <w:sz w:val="24"/>
            <w:szCs w:val="24"/>
            <w:rPrChange w:id="170" w:author="Nareed Hashem" w:date="2020-02-10T19:37:00Z">
              <w:rPr>
                <w:bCs/>
              </w:rPr>
            </w:rPrChange>
          </w:rPr>
          <w:t xml:space="preserve"> (&amp; dictionary if </w:t>
        </w:r>
      </w:ins>
      <w:ins w:id="171" w:author="Nareed Hashem" w:date="2020-02-10T19:36:00Z">
        <w:r w:rsidR="00513FD7" w:rsidRPr="008837EB">
          <w:rPr>
            <w:rFonts w:cstheme="minorHAnsi"/>
            <w:bCs/>
            <w:sz w:val="24"/>
            <w:szCs w:val="24"/>
            <w:rPrChange w:id="172" w:author="Nareed Hashem" w:date="2020-02-10T19:37:00Z">
              <w:rPr>
                <w:bCs/>
              </w:rPr>
            </w:rPrChange>
          </w:rPr>
          <w:t>it's</w:t>
        </w:r>
      </w:ins>
      <w:ins w:id="173" w:author="Nareed Hashem" w:date="2020-02-10T19:41:00Z">
        <w:r w:rsidR="007A659B">
          <w:rPr>
            <w:rFonts w:cstheme="minorHAnsi"/>
            <w:bCs/>
            <w:sz w:val="24"/>
            <w:szCs w:val="24"/>
          </w:rPr>
          <w:t xml:space="preserve"> </w:t>
        </w:r>
      </w:ins>
      <w:ins w:id="174" w:author="Nareed Hashem" w:date="2020-02-10T19:35:00Z">
        <w:r w:rsidR="004819C5" w:rsidRPr="008837EB">
          <w:rPr>
            <w:rFonts w:cstheme="minorHAnsi"/>
            <w:bCs/>
            <w:sz w:val="24"/>
            <w:szCs w:val="24"/>
            <w:rPrChange w:id="175" w:author="Nareed Hashem" w:date="2020-02-10T19:37:00Z">
              <w:rPr>
                <w:bCs/>
              </w:rPr>
            </w:rPrChange>
          </w:rPr>
          <w:t>different?)</w:t>
        </w:r>
      </w:ins>
    </w:p>
    <w:p w14:paraId="45BB145D" w14:textId="4E10B5DF" w:rsidR="00711974" w:rsidRPr="008837EB" w:rsidRDefault="00711974">
      <w:pPr>
        <w:pStyle w:val="ListParagraph"/>
        <w:numPr>
          <w:ilvl w:val="1"/>
          <w:numId w:val="4"/>
        </w:numPr>
        <w:bidi w:val="0"/>
        <w:rPr>
          <w:ins w:id="176" w:author="Nareed Hashem" w:date="2020-02-10T19:34:00Z"/>
          <w:rFonts w:cstheme="minorHAnsi"/>
          <w:bCs/>
          <w:sz w:val="24"/>
          <w:szCs w:val="24"/>
          <w:rPrChange w:id="177" w:author="Nareed Hashem" w:date="2020-02-10T19:37:00Z">
            <w:rPr>
              <w:ins w:id="178" w:author="Nareed Hashem" w:date="2020-02-10T19:34:00Z"/>
              <w:bCs/>
            </w:rPr>
          </w:rPrChange>
        </w:rPr>
        <w:pPrChange w:id="179" w:author="Nareed Hashem" w:date="2020-02-10T19:34:00Z">
          <w:pPr>
            <w:pStyle w:val="ListParagraph"/>
            <w:numPr>
              <w:numId w:val="4"/>
            </w:numPr>
            <w:bidi w:val="0"/>
            <w:ind w:hanging="360"/>
          </w:pPr>
        </w:pPrChange>
      </w:pPr>
      <w:ins w:id="180" w:author="Nareed Hashem" w:date="2020-02-10T19:35:00Z">
        <w:r w:rsidRPr="008837EB">
          <w:rPr>
            <w:rFonts w:cstheme="minorHAnsi"/>
            <w:bCs/>
            <w:sz w:val="24"/>
            <w:szCs w:val="24"/>
            <w:rPrChange w:id="181" w:author="Nareed Hashem" w:date="2020-02-10T19:37:00Z">
              <w:rPr>
                <w:bCs/>
              </w:rPr>
            </w:rPrChange>
          </w:rPr>
          <w:t>New word</w:t>
        </w:r>
        <w:r w:rsidR="00457211" w:rsidRPr="008837EB">
          <w:rPr>
            <w:rFonts w:cstheme="minorHAnsi"/>
            <w:bCs/>
            <w:sz w:val="24"/>
            <w:szCs w:val="24"/>
            <w:rPrChange w:id="182" w:author="Nareed Hashem" w:date="2020-02-10T19:37:00Z">
              <w:rPr>
                <w:bCs/>
              </w:rPr>
            </w:rPrChange>
          </w:rPr>
          <w:t xml:space="preserve"> -</w:t>
        </w:r>
        <w:r w:rsidRPr="008837EB">
          <w:rPr>
            <w:rFonts w:cstheme="minorHAnsi"/>
            <w:bCs/>
            <w:sz w:val="24"/>
            <w:szCs w:val="24"/>
            <w:rPrChange w:id="183" w:author="Nareed Hashem" w:date="2020-02-10T19:37:00Z">
              <w:rPr>
                <w:bCs/>
              </w:rPr>
            </w:rPrChange>
          </w:rPr>
          <w:t xml:space="preserve"> suggest based on dictionary.</w:t>
        </w:r>
      </w:ins>
    </w:p>
    <w:p w14:paraId="70440BF2" w14:textId="201518E3" w:rsidR="00711974" w:rsidRPr="008837EB" w:rsidRDefault="00711974" w:rsidP="00711974">
      <w:pPr>
        <w:pStyle w:val="ListParagraph"/>
        <w:numPr>
          <w:ilvl w:val="0"/>
          <w:numId w:val="4"/>
        </w:numPr>
        <w:bidi w:val="0"/>
        <w:rPr>
          <w:ins w:id="184" w:author="Nareed Hashem" w:date="2020-02-10T19:36:00Z"/>
          <w:rFonts w:cstheme="minorHAnsi"/>
          <w:bCs/>
          <w:sz w:val="24"/>
          <w:szCs w:val="24"/>
          <w:rPrChange w:id="185" w:author="Nareed Hashem" w:date="2020-02-10T19:37:00Z">
            <w:rPr>
              <w:ins w:id="186" w:author="Nareed Hashem" w:date="2020-02-10T19:36:00Z"/>
              <w:bCs/>
            </w:rPr>
          </w:rPrChange>
        </w:rPr>
      </w:pPr>
      <w:ins w:id="187" w:author="Nareed Hashem" w:date="2020-02-10T19:34:00Z">
        <w:r w:rsidRPr="008837EB">
          <w:rPr>
            <w:rFonts w:cstheme="minorHAnsi"/>
            <w:bCs/>
            <w:sz w:val="24"/>
            <w:szCs w:val="24"/>
            <w:rPrChange w:id="188" w:author="Nareed Hashem" w:date="2020-02-10T19:37:00Z">
              <w:rPr>
                <w:bCs/>
              </w:rPr>
            </w:rPrChange>
          </w:rPr>
          <w:t>Save in Database.</w:t>
        </w:r>
      </w:ins>
    </w:p>
    <w:p w14:paraId="64687123" w14:textId="050850C4" w:rsidR="00471476" w:rsidRDefault="00471476" w:rsidP="00FE2044">
      <w:pPr>
        <w:bidi w:val="0"/>
        <w:rPr>
          <w:ins w:id="189" w:author="Nareed Hashem" w:date="2020-02-10T19:37:00Z"/>
          <w:rFonts w:cstheme="minorHAnsi"/>
          <w:bCs/>
          <w:sz w:val="24"/>
          <w:szCs w:val="24"/>
        </w:rPr>
      </w:pPr>
    </w:p>
    <w:p w14:paraId="77A503FF" w14:textId="1DB8D594" w:rsidR="003A5B6D" w:rsidRDefault="00AA67CA" w:rsidP="003A5B6D">
      <w:pPr>
        <w:bidi w:val="0"/>
        <w:rPr>
          <w:ins w:id="190" w:author="Nareed Hashem" w:date="2020-02-10T19:38:00Z"/>
          <w:rFonts w:cstheme="minorHAnsi"/>
          <w:bCs/>
          <w:sz w:val="24"/>
          <w:szCs w:val="24"/>
        </w:rPr>
      </w:pPr>
      <w:ins w:id="191" w:author="Nareed Hashem" w:date="2020-02-10T19:38:00Z">
        <w:r>
          <w:rPr>
            <w:rFonts w:cstheme="minorHAnsi"/>
            <w:bCs/>
            <w:sz w:val="24"/>
            <w:szCs w:val="24"/>
          </w:rPr>
          <w:t xml:space="preserve">Needed data stores </w:t>
        </w:r>
      </w:ins>
    </w:p>
    <w:p w14:paraId="56E64FA7" w14:textId="223F4745" w:rsidR="00AA67CA" w:rsidRDefault="00D00449" w:rsidP="00AA67CA">
      <w:pPr>
        <w:pStyle w:val="ListParagraph"/>
        <w:numPr>
          <w:ilvl w:val="0"/>
          <w:numId w:val="5"/>
        </w:numPr>
        <w:bidi w:val="0"/>
        <w:rPr>
          <w:ins w:id="192" w:author="Nareed Hashem" w:date="2020-02-10T19:38:00Z"/>
          <w:rFonts w:cstheme="minorHAnsi"/>
          <w:bCs/>
          <w:sz w:val="24"/>
          <w:szCs w:val="24"/>
        </w:rPr>
      </w:pPr>
      <w:ins w:id="193" w:author="Nareed Hashem" w:date="2020-02-10T19:38:00Z">
        <w:r>
          <w:rPr>
            <w:rFonts w:cstheme="minorHAnsi"/>
            <w:bCs/>
            <w:sz w:val="24"/>
            <w:szCs w:val="24"/>
          </w:rPr>
          <w:t xml:space="preserve">All documents. </w:t>
        </w:r>
      </w:ins>
    </w:p>
    <w:p w14:paraId="709DF6CF" w14:textId="251AB8E3" w:rsidR="00D00449" w:rsidRDefault="00D00449" w:rsidP="00D00449">
      <w:pPr>
        <w:pStyle w:val="ListParagraph"/>
        <w:numPr>
          <w:ilvl w:val="0"/>
          <w:numId w:val="5"/>
        </w:numPr>
        <w:bidi w:val="0"/>
        <w:rPr>
          <w:ins w:id="194" w:author="Nareed Hashem" w:date="2020-02-10T19:38:00Z"/>
          <w:rFonts w:cstheme="minorHAnsi"/>
          <w:bCs/>
          <w:sz w:val="24"/>
          <w:szCs w:val="24"/>
        </w:rPr>
      </w:pPr>
      <w:ins w:id="195" w:author="Nareed Hashem" w:date="2020-02-10T19:38:00Z">
        <w:r>
          <w:rPr>
            <w:rFonts w:cstheme="minorHAnsi"/>
            <w:bCs/>
            <w:sz w:val="24"/>
            <w:szCs w:val="24"/>
          </w:rPr>
          <w:t xml:space="preserve">All terms and all taggs with the connections. </w:t>
        </w:r>
      </w:ins>
      <w:ins w:id="196" w:author="Nareed Hashem" w:date="2020-02-10T19:39:00Z">
        <w:r>
          <w:rPr>
            <w:rFonts w:cstheme="minorHAnsi"/>
            <w:bCs/>
            <w:sz w:val="24"/>
            <w:szCs w:val="24"/>
          </w:rPr>
          <w:t>(</w:t>
        </w:r>
      </w:ins>
      <w:ins w:id="197" w:author="Nareed Hashem" w:date="2020-02-10T19:40:00Z">
        <w:r>
          <w:rPr>
            <w:rFonts w:cstheme="minorHAnsi"/>
            <w:bCs/>
            <w:sz w:val="24"/>
            <w:szCs w:val="24"/>
          </w:rPr>
          <w:t>Graph</w:t>
        </w:r>
      </w:ins>
      <w:ins w:id="198" w:author="Nareed Hashem" w:date="2020-02-10T19:39:00Z">
        <w:r>
          <w:rPr>
            <w:rFonts w:cstheme="minorHAnsi"/>
            <w:bCs/>
            <w:sz w:val="24"/>
            <w:szCs w:val="24"/>
          </w:rPr>
          <w:t>)</w:t>
        </w:r>
      </w:ins>
    </w:p>
    <w:p w14:paraId="1AAA2F04" w14:textId="08FFB1AC" w:rsidR="00DE438F" w:rsidRDefault="00D00449" w:rsidP="00DE438F">
      <w:pPr>
        <w:pStyle w:val="ListParagraph"/>
        <w:numPr>
          <w:ilvl w:val="0"/>
          <w:numId w:val="5"/>
        </w:numPr>
        <w:bidi w:val="0"/>
        <w:rPr>
          <w:ins w:id="199" w:author="Nareed Hashem" w:date="2020-02-10T19:44:00Z"/>
          <w:rFonts w:cstheme="minorHAnsi"/>
          <w:bCs/>
          <w:sz w:val="24"/>
          <w:szCs w:val="24"/>
        </w:rPr>
      </w:pPr>
      <w:ins w:id="200" w:author="Nareed Hashem" w:date="2020-02-10T19:38:00Z">
        <w:r>
          <w:rPr>
            <w:rFonts w:cstheme="minorHAnsi"/>
            <w:bCs/>
            <w:sz w:val="24"/>
            <w:szCs w:val="24"/>
          </w:rPr>
          <w:t xml:space="preserve">All documents where </w:t>
        </w:r>
      </w:ins>
      <w:ins w:id="201" w:author="Nareed Hashem" w:date="2020-02-10T19:39:00Z">
        <w:r>
          <w:rPr>
            <w:rFonts w:cstheme="minorHAnsi"/>
            <w:bCs/>
            <w:sz w:val="24"/>
            <w:szCs w:val="24"/>
          </w:rPr>
          <w:t>in each document we connect the term to the choosen tag (because a term can have different tags based on context which can only be understood from the document, we don’t want to lose the connection between tag and context.)</w:t>
        </w:r>
      </w:ins>
    </w:p>
    <w:p w14:paraId="544FC16A" w14:textId="3AD7C692" w:rsidR="00DE438F" w:rsidRDefault="00DE438F" w:rsidP="00DE438F">
      <w:pPr>
        <w:bidi w:val="0"/>
        <w:rPr>
          <w:ins w:id="202" w:author="Nareed Hashem" w:date="2020-02-10T19:45:00Z"/>
          <w:rFonts w:cstheme="minorHAnsi"/>
          <w:bCs/>
          <w:sz w:val="24"/>
          <w:szCs w:val="24"/>
        </w:rPr>
      </w:pPr>
      <w:ins w:id="203" w:author="Nareed Hashem" w:date="2020-02-10T19:44:00Z">
        <w:r>
          <w:rPr>
            <w:rFonts w:cstheme="minorHAnsi"/>
            <w:bCs/>
            <w:sz w:val="24"/>
            <w:szCs w:val="24"/>
          </w:rPr>
          <w:t>Choosen dictionary</w:t>
        </w:r>
      </w:ins>
      <w:ins w:id="204" w:author="Nareed Hashem" w:date="2020-02-10T19:47:00Z">
        <w:r w:rsidR="0073091F">
          <w:rPr>
            <w:rFonts w:cstheme="minorHAnsi"/>
            <w:bCs/>
            <w:sz w:val="24"/>
            <w:szCs w:val="24"/>
          </w:rPr>
          <w:t xml:space="preserve"> -</w:t>
        </w:r>
      </w:ins>
      <w:ins w:id="205" w:author="Nareed Hashem" w:date="2020-02-10T19:44:00Z">
        <w:r>
          <w:rPr>
            <w:rFonts w:cstheme="minorHAnsi"/>
            <w:bCs/>
            <w:sz w:val="24"/>
            <w:szCs w:val="24"/>
          </w:rPr>
          <w:t xml:space="preserve"> </w:t>
        </w:r>
      </w:ins>
      <w:ins w:id="206" w:author="Nareed Hashem" w:date="2020-02-10T19:45:00Z">
        <w:r w:rsidR="00420DC1">
          <w:rPr>
            <w:rFonts w:cstheme="minorHAnsi"/>
            <w:bCs/>
            <w:sz w:val="24"/>
            <w:szCs w:val="24"/>
          </w:rPr>
          <w:fldChar w:fldCharType="begin"/>
        </w:r>
        <w:r w:rsidR="00420DC1">
          <w:rPr>
            <w:rFonts w:cstheme="minorHAnsi"/>
            <w:bCs/>
            <w:sz w:val="24"/>
            <w:szCs w:val="24"/>
          </w:rPr>
          <w:instrText xml:space="preserve"> HYPERLINK "</w:instrText>
        </w:r>
        <w:r w:rsidR="00420DC1" w:rsidRPr="00420DC1">
          <w:rPr>
            <w:rFonts w:cstheme="minorHAnsi"/>
            <w:bCs/>
            <w:sz w:val="24"/>
            <w:szCs w:val="24"/>
          </w:rPr>
          <w:instrText>https://www.almaany.com/</w:instrText>
        </w:r>
        <w:r w:rsidR="00420DC1">
          <w:rPr>
            <w:rFonts w:cstheme="minorHAnsi"/>
            <w:bCs/>
            <w:sz w:val="24"/>
            <w:szCs w:val="24"/>
          </w:rPr>
          <w:instrText xml:space="preserve">" </w:instrText>
        </w:r>
        <w:r w:rsidR="00420DC1">
          <w:rPr>
            <w:rFonts w:cstheme="minorHAnsi"/>
            <w:bCs/>
            <w:sz w:val="24"/>
            <w:szCs w:val="24"/>
          </w:rPr>
          <w:fldChar w:fldCharType="separate"/>
        </w:r>
        <w:r w:rsidR="00420DC1" w:rsidRPr="00967DE5">
          <w:rPr>
            <w:rStyle w:val="Hyperlink"/>
            <w:rFonts w:cstheme="minorHAnsi"/>
            <w:bCs/>
            <w:sz w:val="24"/>
            <w:szCs w:val="24"/>
          </w:rPr>
          <w:t>https://www.almaany.com/</w:t>
        </w:r>
        <w:r w:rsidR="00420DC1">
          <w:rPr>
            <w:rFonts w:cstheme="minorHAnsi"/>
            <w:bCs/>
            <w:sz w:val="24"/>
            <w:szCs w:val="24"/>
          </w:rPr>
          <w:fldChar w:fldCharType="end"/>
        </w:r>
      </w:ins>
    </w:p>
    <w:p w14:paraId="24CBC447" w14:textId="5D5841A7" w:rsidR="00420DC1" w:rsidRDefault="00420DC1" w:rsidP="00420DC1">
      <w:pPr>
        <w:bidi w:val="0"/>
        <w:rPr>
          <w:ins w:id="207" w:author="Nareed Hashem" w:date="2020-02-10T19:47:00Z"/>
          <w:rFonts w:cstheme="minorHAnsi"/>
          <w:bCs/>
          <w:sz w:val="24"/>
          <w:szCs w:val="24"/>
        </w:rPr>
      </w:pPr>
      <w:ins w:id="208" w:author="Nareed Hashem" w:date="2020-02-10T19:45:00Z">
        <w:r>
          <w:rPr>
            <w:rFonts w:cstheme="minorHAnsi"/>
            <w:bCs/>
            <w:sz w:val="24"/>
            <w:szCs w:val="24"/>
          </w:rPr>
          <w:t>Examp</w:t>
        </w:r>
      </w:ins>
      <w:ins w:id="209" w:author="Nareed Hashem" w:date="2020-02-10T19:46:00Z">
        <w:r w:rsidR="00385C5B">
          <w:rPr>
            <w:rFonts w:cstheme="minorHAnsi"/>
            <w:bCs/>
            <w:sz w:val="24"/>
            <w:szCs w:val="24"/>
          </w:rPr>
          <w:t>l</w:t>
        </w:r>
      </w:ins>
      <w:ins w:id="210" w:author="Nareed Hashem" w:date="2020-02-10T19:45:00Z">
        <w:r>
          <w:rPr>
            <w:rFonts w:cstheme="minorHAnsi"/>
            <w:bCs/>
            <w:sz w:val="24"/>
            <w:szCs w:val="24"/>
          </w:rPr>
          <w:t>e of</w:t>
        </w:r>
      </w:ins>
      <w:ins w:id="211" w:author="Nareed Hashem" w:date="2020-02-10T19:46:00Z">
        <w:r w:rsidR="00385C5B">
          <w:rPr>
            <w:rFonts w:cstheme="minorHAnsi"/>
            <w:bCs/>
            <w:sz w:val="24"/>
            <w:szCs w:val="24"/>
          </w:rPr>
          <w:t xml:space="preserve"> </w:t>
        </w:r>
        <w:r w:rsidR="00356DA7">
          <w:rPr>
            <w:rFonts w:cstheme="minorHAnsi"/>
            <w:bCs/>
            <w:sz w:val="24"/>
            <w:szCs w:val="24"/>
          </w:rPr>
          <w:t xml:space="preserve">an ontology (can even take the exact one translate and </w:t>
        </w:r>
        <w:r w:rsidR="00FD732D">
          <w:rPr>
            <w:rFonts w:cstheme="minorHAnsi"/>
            <w:bCs/>
            <w:sz w:val="24"/>
            <w:szCs w:val="24"/>
          </w:rPr>
          <w:t>add/remove things to make it good enough for arabic</w:t>
        </w:r>
        <w:r w:rsidR="00356DA7">
          <w:rPr>
            <w:rFonts w:cstheme="minorHAnsi"/>
            <w:bCs/>
            <w:sz w:val="24"/>
            <w:szCs w:val="24"/>
          </w:rPr>
          <w:t>)</w:t>
        </w:r>
      </w:ins>
      <w:ins w:id="212" w:author="Nareed Hashem" w:date="2020-02-10T19:47:00Z">
        <w:r w:rsidR="0073091F">
          <w:rPr>
            <w:rFonts w:cstheme="minorHAnsi"/>
            <w:bCs/>
            <w:sz w:val="24"/>
            <w:szCs w:val="24"/>
          </w:rPr>
          <w:t xml:space="preserve"> -</w:t>
        </w:r>
      </w:ins>
      <w:ins w:id="213" w:author="Nareed Hashem" w:date="2020-02-10T19:46:00Z">
        <w:r w:rsidR="00FD732D">
          <w:rPr>
            <w:rFonts w:cstheme="minorHAnsi"/>
            <w:bCs/>
            <w:sz w:val="24"/>
            <w:szCs w:val="24"/>
          </w:rPr>
          <w:t xml:space="preserve"> </w:t>
        </w:r>
      </w:ins>
      <w:ins w:id="214" w:author="Nareed Hashem" w:date="2020-02-10T19:47:00Z">
        <w:r w:rsidR="00913699">
          <w:rPr>
            <w:rFonts w:cstheme="minorHAnsi"/>
            <w:bCs/>
            <w:sz w:val="24"/>
            <w:szCs w:val="24"/>
          </w:rPr>
          <w:fldChar w:fldCharType="begin"/>
        </w:r>
        <w:r w:rsidR="00913699">
          <w:rPr>
            <w:rFonts w:cstheme="minorHAnsi"/>
            <w:bCs/>
            <w:sz w:val="24"/>
            <w:szCs w:val="24"/>
          </w:rPr>
          <w:instrText xml:space="preserve"> HYPERLINK "</w:instrText>
        </w:r>
        <w:r w:rsidR="00913699" w:rsidRPr="0073091F">
          <w:rPr>
            <w:rFonts w:cstheme="minorHAnsi"/>
            <w:bCs/>
            <w:sz w:val="24"/>
            <w:szCs w:val="24"/>
          </w:rPr>
          <w:instrText>https://ids.clld.org/</w:instrText>
        </w:r>
        <w:r w:rsidR="00913699">
          <w:rPr>
            <w:rFonts w:cstheme="minorHAnsi"/>
            <w:bCs/>
            <w:sz w:val="24"/>
            <w:szCs w:val="24"/>
          </w:rPr>
          <w:instrText xml:space="preserve">" </w:instrText>
        </w:r>
        <w:r w:rsidR="00913699">
          <w:rPr>
            <w:rFonts w:cstheme="minorHAnsi"/>
            <w:bCs/>
            <w:sz w:val="24"/>
            <w:szCs w:val="24"/>
          </w:rPr>
          <w:fldChar w:fldCharType="separate"/>
        </w:r>
        <w:r w:rsidR="00913699" w:rsidRPr="00967DE5">
          <w:rPr>
            <w:rStyle w:val="Hyperlink"/>
            <w:rFonts w:cstheme="minorHAnsi"/>
            <w:bCs/>
            <w:sz w:val="24"/>
            <w:szCs w:val="24"/>
          </w:rPr>
          <w:t>https://ids.clld.org/</w:t>
        </w:r>
        <w:r w:rsidR="00913699">
          <w:rPr>
            <w:rFonts w:cstheme="minorHAnsi"/>
            <w:bCs/>
            <w:sz w:val="24"/>
            <w:szCs w:val="24"/>
          </w:rPr>
          <w:fldChar w:fldCharType="end"/>
        </w:r>
      </w:ins>
    </w:p>
    <w:p w14:paraId="779A9F9A" w14:textId="77777777" w:rsidR="00913699" w:rsidRPr="00DE438F" w:rsidRDefault="00913699" w:rsidP="009931ED">
      <w:pPr>
        <w:bidi w:val="0"/>
        <w:rPr>
          <w:rFonts w:cstheme="minorHAnsi"/>
          <w:bCs/>
          <w:sz w:val="24"/>
          <w:szCs w:val="24"/>
          <w:rPrChange w:id="215" w:author="Nareed Hashem" w:date="2020-02-10T19:44:00Z">
            <w:rPr>
              <w:b/>
              <w:u w:val="single"/>
            </w:rPr>
          </w:rPrChange>
        </w:rPr>
      </w:pPr>
    </w:p>
    <w:sectPr w:rsidR="00913699" w:rsidRPr="00DE438F" w:rsidSect="00C11B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116"/>
    <w:multiLevelType w:val="hybridMultilevel"/>
    <w:tmpl w:val="0B261CBC"/>
    <w:lvl w:ilvl="0" w:tplc="DDCEA84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B66E4"/>
    <w:multiLevelType w:val="hybridMultilevel"/>
    <w:tmpl w:val="8ACE8072"/>
    <w:lvl w:ilvl="0" w:tplc="A7DC23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0017"/>
    <w:multiLevelType w:val="hybridMultilevel"/>
    <w:tmpl w:val="E35A9D30"/>
    <w:lvl w:ilvl="0" w:tplc="A5BC9F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123A"/>
    <w:multiLevelType w:val="hybridMultilevel"/>
    <w:tmpl w:val="4358E726"/>
    <w:lvl w:ilvl="0" w:tplc="6E80AF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80FB4"/>
    <w:multiLevelType w:val="hybridMultilevel"/>
    <w:tmpl w:val="ED8CBEB4"/>
    <w:lvl w:ilvl="0" w:tplc="E1749F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reed Hashem">
    <w15:presenceInfo w15:providerId="None" w15:userId="Nareed Hash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7B"/>
    <w:rsid w:val="00025876"/>
    <w:rsid w:val="0005004C"/>
    <w:rsid w:val="00084B52"/>
    <w:rsid w:val="00140AEA"/>
    <w:rsid w:val="00146EC8"/>
    <w:rsid w:val="00244415"/>
    <w:rsid w:val="00281BF9"/>
    <w:rsid w:val="00356DA7"/>
    <w:rsid w:val="00362489"/>
    <w:rsid w:val="00385C5B"/>
    <w:rsid w:val="003A5B6D"/>
    <w:rsid w:val="00420DC1"/>
    <w:rsid w:val="00457211"/>
    <w:rsid w:val="00471476"/>
    <w:rsid w:val="004819C5"/>
    <w:rsid w:val="004C2C41"/>
    <w:rsid w:val="00513FD7"/>
    <w:rsid w:val="00574E42"/>
    <w:rsid w:val="006002C5"/>
    <w:rsid w:val="006B0F3F"/>
    <w:rsid w:val="00711974"/>
    <w:rsid w:val="0073091F"/>
    <w:rsid w:val="00757F99"/>
    <w:rsid w:val="007A659B"/>
    <w:rsid w:val="00855212"/>
    <w:rsid w:val="008837EB"/>
    <w:rsid w:val="00896830"/>
    <w:rsid w:val="008A7B0C"/>
    <w:rsid w:val="00913699"/>
    <w:rsid w:val="00980564"/>
    <w:rsid w:val="009931ED"/>
    <w:rsid w:val="00A55E4D"/>
    <w:rsid w:val="00AA67CA"/>
    <w:rsid w:val="00AA7192"/>
    <w:rsid w:val="00B0067B"/>
    <w:rsid w:val="00B07EC6"/>
    <w:rsid w:val="00B1759C"/>
    <w:rsid w:val="00B41351"/>
    <w:rsid w:val="00B7123E"/>
    <w:rsid w:val="00C11BEE"/>
    <w:rsid w:val="00D00449"/>
    <w:rsid w:val="00D76E78"/>
    <w:rsid w:val="00DE438F"/>
    <w:rsid w:val="00F15878"/>
    <w:rsid w:val="00FD732D"/>
    <w:rsid w:val="00FE2044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86B6"/>
  <w15:chartTrackingRefBased/>
  <w15:docId w15:val="{B3B6BA4D-0CC2-4989-9CE0-C4034D97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D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44C958-BF25-4FCA-B4E2-CF5185C377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47DDEB-D901-4AC2-90DC-8A3CB47B6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37F77-AF80-4ACF-AB9A-D15BDEE9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46</cp:revision>
  <dcterms:created xsi:type="dcterms:W3CDTF">2020-02-10T17:22:00Z</dcterms:created>
  <dcterms:modified xsi:type="dcterms:W3CDTF">2020-02-10T17:48:00Z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